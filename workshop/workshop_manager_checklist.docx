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986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6"/>
      </w:tblGrid>
      <w:tr w:rsidR="004C4444" w:rsidTr="004C4444">
        <w:tc>
          <w:tcPr>
            <w:tcW w:w="10207" w:type="dxa"/>
            <w:gridSpan w:val="13"/>
          </w:tcPr>
          <w:p w:rsidR="004C4444" w:rsidRPr="00B91092" w:rsidRDefault="004C4444" w:rsidP="004C4444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B91092">
              <w:rPr>
                <w:rStyle w:val="BookTitle"/>
                <w:sz w:val="28"/>
                <w:szCs w:val="28"/>
              </w:rPr>
              <w:t>Date and initials</w:t>
            </w:r>
          </w:p>
        </w:tc>
      </w:tr>
      <w:tr w:rsidR="004C4444" w:rsidTr="004C4444">
        <w:tc>
          <w:tcPr>
            <w:tcW w:w="1986" w:type="dxa"/>
          </w:tcPr>
          <w:p w:rsidR="004C4444" w:rsidRPr="00B91092" w:rsidRDefault="004C4444" w:rsidP="004C4444">
            <w:pPr>
              <w:rPr>
                <w:rStyle w:val="BookTitle"/>
                <w:sz w:val="28"/>
                <w:szCs w:val="28"/>
              </w:rPr>
            </w:pPr>
            <w:r w:rsidRPr="00B91092">
              <w:rPr>
                <w:rStyle w:val="BookTitle"/>
                <w:sz w:val="28"/>
                <w:szCs w:val="28"/>
              </w:rPr>
              <w:t>Area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Fire Escape routes clear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Fire extinguishers present and tagged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Area tidy and floor clear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Hand Tools in correct places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Hand tools checked for safety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Hand Drills in correct location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Drills visually checked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Orbital Sander in Correct Location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Orbital Sander visually checked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Jigsaws in correct location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Jigsaws visually checked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Mitre saw in correct location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Mitre Saw visually checked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Mitre Saw guard in place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Wood stacked to reduce risk of falling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Chemicals correctly located in cupboard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Damaged tool  area inspected and tools mended or removed</w:t>
            </w:r>
          </w:p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  <w:tr w:rsidR="004C4444" w:rsidTr="004C4444">
        <w:tc>
          <w:tcPr>
            <w:tcW w:w="1986" w:type="dxa"/>
          </w:tcPr>
          <w:p w:rsidR="004C4444" w:rsidRDefault="004C4444" w:rsidP="004C4444">
            <w:r>
              <w:t>First Aid Kit present and stocked</w:t>
            </w:r>
          </w:p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5" w:type="dxa"/>
          </w:tcPr>
          <w:p w:rsidR="004C4444" w:rsidRDefault="004C4444" w:rsidP="004C4444"/>
        </w:tc>
        <w:tc>
          <w:tcPr>
            <w:tcW w:w="686" w:type="dxa"/>
          </w:tcPr>
          <w:p w:rsidR="004C4444" w:rsidRDefault="004C4444" w:rsidP="004C4444"/>
        </w:tc>
      </w:tr>
    </w:tbl>
    <w:p w:rsidR="009577DF" w:rsidRDefault="004C4444">
      <w:r>
        <w:t xml:space="preserve"> </w:t>
      </w:r>
      <w:r w:rsidR="00A02776">
        <w:t>This inspection sheet must be completed on a weekly basis by the workshop manager.  Random spot checks will be made by the Students’ Union and Health and Safety Manager</w:t>
      </w:r>
      <w:r w:rsidR="00B91092">
        <w:t xml:space="preserve">.  </w:t>
      </w:r>
    </w:p>
    <w:p w:rsidR="00B91092" w:rsidRDefault="00B91092"/>
    <w:p w:rsidR="00B91092" w:rsidRPr="00B91092" w:rsidRDefault="00B91092">
      <w:pPr>
        <w:rPr>
          <w:rStyle w:val="BookTitle"/>
        </w:rPr>
      </w:pPr>
      <w:r w:rsidRPr="00B91092">
        <w:rPr>
          <w:rStyle w:val="BookTitle"/>
        </w:rPr>
        <w:t>Ple</w:t>
      </w:r>
      <w:r>
        <w:rPr>
          <w:rStyle w:val="BookTitle"/>
        </w:rPr>
        <w:t>ase report any defects that can</w:t>
      </w:r>
      <w:r w:rsidRPr="00B91092">
        <w:rPr>
          <w:rStyle w:val="BookTitle"/>
        </w:rPr>
        <w:t>not be easily rectified to the Student Activities and Health and Safety Manager on 01158468782 or Julia.lediard@nottingham.ac.uk</w:t>
      </w:r>
    </w:p>
    <w:sectPr w:rsidR="00B91092" w:rsidRPr="00B91092" w:rsidSect="004C4444">
      <w:headerReference w:type="default" r:id="rId8"/>
      <w:pgSz w:w="11906" w:h="16838"/>
      <w:pgMar w:top="1440" w:right="849" w:bottom="1135" w:left="993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444" w:rsidRDefault="004C4444" w:rsidP="00A02776">
      <w:pPr>
        <w:spacing w:after="0" w:line="240" w:lineRule="auto"/>
      </w:pPr>
      <w:r>
        <w:separator/>
      </w:r>
    </w:p>
  </w:endnote>
  <w:endnote w:type="continuationSeparator" w:id="0">
    <w:p w:rsidR="004C4444" w:rsidRDefault="004C4444" w:rsidP="00A02776">
      <w:pPr>
        <w:spacing w:after="0" w:line="240" w:lineRule="auto"/>
      </w:pPr>
      <w:r>
        <w:continuationSeparator/>
      </w:r>
    </w:p>
  </w:endnote>
  <w:endnote w:type="continuationNotice" w:id="1">
    <w:p w:rsidR="00FE3B9A" w:rsidRDefault="00FE3B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444" w:rsidRDefault="004C4444" w:rsidP="00A02776">
      <w:pPr>
        <w:spacing w:after="0" w:line="240" w:lineRule="auto"/>
      </w:pPr>
      <w:r>
        <w:separator/>
      </w:r>
    </w:p>
  </w:footnote>
  <w:footnote w:type="continuationSeparator" w:id="0">
    <w:p w:rsidR="004C4444" w:rsidRDefault="004C4444" w:rsidP="00A02776">
      <w:pPr>
        <w:spacing w:after="0" w:line="240" w:lineRule="auto"/>
      </w:pPr>
      <w:r>
        <w:continuationSeparator/>
      </w:r>
    </w:p>
  </w:footnote>
  <w:footnote w:type="continuationNotice" w:id="1">
    <w:p w:rsidR="00FE3B9A" w:rsidRDefault="00FE3B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444" w:rsidRDefault="004C4444" w:rsidP="00A02776">
    <w:pPr>
      <w:jc w:val="center"/>
      <w:rPr>
        <w:rStyle w:val="BookTitle"/>
        <w:sz w:val="32"/>
        <w:szCs w:val="32"/>
      </w:rPr>
    </w:pPr>
    <w:ins w:id="1" w:author="Lediard Julia" w:date="2011-09-09T09:31:00Z">
      <w:r>
        <w:rPr>
          <w:b/>
          <w:bCs/>
          <w:smallCaps/>
          <w:noProof/>
          <w:spacing w:val="5"/>
          <w:sz w:val="32"/>
          <w:szCs w:val="32"/>
          <w:lang w:eastAsia="en-GB"/>
        </w:rPr>
        <w:drawing>
          <wp:anchor distT="0" distB="0" distL="114300" distR="114300" simplePos="0" relativeHeight="251660288" behindDoc="1" locked="0" layoutInCell="1" allowOverlap="1" wp14:anchorId="2F98EF40" wp14:editId="191F3F99">
            <wp:simplePos x="0" y="0"/>
            <wp:positionH relativeFrom="column">
              <wp:posOffset>-287655</wp:posOffset>
            </wp:positionH>
            <wp:positionV relativeFrom="paragraph">
              <wp:posOffset>-383540</wp:posOffset>
            </wp:positionV>
            <wp:extent cx="11049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228" y="21016"/>
                <wp:lineTo x="21228" y="0"/>
                <wp:lineTo x="0" y="0"/>
              </wp:wrapPolygon>
            </wp:wrapTight>
            <wp:docPr id="2" name="Picture 1" descr="UoN_Student_Union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N_Student_Union_RGB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mallCaps/>
          <w:noProof/>
          <w:spacing w:val="5"/>
          <w:sz w:val="32"/>
          <w:szCs w:val="32"/>
          <w:lang w:eastAsia="en-GB"/>
        </w:rPr>
        <w:drawing>
          <wp:anchor distT="0" distB="0" distL="114300" distR="114300" simplePos="0" relativeHeight="251659264" behindDoc="1" locked="0" layoutInCell="1" allowOverlap="1" wp14:anchorId="0C4E2C7F" wp14:editId="2E0DBBE3">
            <wp:simplePos x="0" y="0"/>
            <wp:positionH relativeFrom="column">
              <wp:posOffset>5048250</wp:posOffset>
            </wp:positionH>
            <wp:positionV relativeFrom="paragraph">
              <wp:posOffset>-326390</wp:posOffset>
            </wp:positionV>
            <wp:extent cx="1306195" cy="466725"/>
            <wp:effectExtent l="19050" t="0" r="8255" b="0"/>
            <wp:wrapTight wrapText="bothSides">
              <wp:wrapPolygon edited="0">
                <wp:start x="-315" y="0"/>
                <wp:lineTo x="-315" y="21159"/>
                <wp:lineTo x="21737" y="21159"/>
                <wp:lineTo x="21737" y="0"/>
                <wp:lineTo x="-315" y="0"/>
              </wp:wrapPolygon>
            </wp:wrapTight>
            <wp:docPr id="4" name="Picture 0" descr="newthea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heatre.jpg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ins>
    <w:r>
      <w:rPr>
        <w:rStyle w:val="BookTitle"/>
        <w:sz w:val="32"/>
        <w:szCs w:val="32"/>
      </w:rPr>
      <w:t xml:space="preserve"> Work Shop Weekly Checks</w:t>
    </w:r>
  </w:p>
  <w:p w:rsidR="004C4444" w:rsidRDefault="004C44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A02776"/>
    <w:rsid w:val="00030813"/>
    <w:rsid w:val="0004133C"/>
    <w:rsid w:val="000741FF"/>
    <w:rsid w:val="000B584A"/>
    <w:rsid w:val="0031043B"/>
    <w:rsid w:val="00321A12"/>
    <w:rsid w:val="003D2693"/>
    <w:rsid w:val="00494D10"/>
    <w:rsid w:val="004C4444"/>
    <w:rsid w:val="00537E3F"/>
    <w:rsid w:val="005447E3"/>
    <w:rsid w:val="005972C6"/>
    <w:rsid w:val="00681505"/>
    <w:rsid w:val="00702D14"/>
    <w:rsid w:val="007E3C12"/>
    <w:rsid w:val="007F664F"/>
    <w:rsid w:val="00806B27"/>
    <w:rsid w:val="008137D9"/>
    <w:rsid w:val="008A4A33"/>
    <w:rsid w:val="009058CC"/>
    <w:rsid w:val="00927C0D"/>
    <w:rsid w:val="009577DF"/>
    <w:rsid w:val="00975BBE"/>
    <w:rsid w:val="00A02776"/>
    <w:rsid w:val="00A437FE"/>
    <w:rsid w:val="00A45218"/>
    <w:rsid w:val="00B1735D"/>
    <w:rsid w:val="00B57A72"/>
    <w:rsid w:val="00B91092"/>
    <w:rsid w:val="00C5027D"/>
    <w:rsid w:val="00D251C6"/>
    <w:rsid w:val="00E16102"/>
    <w:rsid w:val="00E56C7F"/>
    <w:rsid w:val="00EB01E9"/>
    <w:rsid w:val="00EB187A"/>
    <w:rsid w:val="00F4071D"/>
    <w:rsid w:val="00FC3A4E"/>
    <w:rsid w:val="00FE1A2C"/>
    <w:rsid w:val="00F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8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76"/>
  </w:style>
  <w:style w:type="paragraph" w:styleId="Footer">
    <w:name w:val="footer"/>
    <w:basedOn w:val="Normal"/>
    <w:link w:val="FooterChar"/>
    <w:uiPriority w:val="99"/>
    <w:unhideWhenUsed/>
    <w:rsid w:val="00A02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76"/>
  </w:style>
  <w:style w:type="character" w:styleId="BookTitle">
    <w:name w:val="Book Title"/>
    <w:basedOn w:val="DefaultParagraphFont"/>
    <w:uiPriority w:val="33"/>
    <w:qFormat/>
    <w:rsid w:val="00A02776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A02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FE3B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C5BB5-C92A-4716-BCE9-A60D6C56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oszjl1</dc:creator>
  <cp:keywords/>
  <dc:description/>
  <cp:lastModifiedBy>Lediard Julia</cp:lastModifiedBy>
  <cp:revision>3</cp:revision>
  <cp:lastPrinted>2011-09-09T08:32:00Z</cp:lastPrinted>
  <dcterms:created xsi:type="dcterms:W3CDTF">2011-06-30T11:05:00Z</dcterms:created>
  <dcterms:modified xsi:type="dcterms:W3CDTF">2011-09-09T08:32:00Z</dcterms:modified>
</cp:coreProperties>
</file>